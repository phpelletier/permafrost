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29" w:rsidRPr="00993929" w:rsidRDefault="00993929" w:rsidP="00993929">
      <w:pPr>
        <w:jc w:val="center"/>
        <w:rPr>
          <w:b/>
          <w:sz w:val="32"/>
          <w:u w:val="single"/>
          <w:lang w:val="en-CA"/>
        </w:rPr>
      </w:pPr>
      <w:r w:rsidRPr="00993929">
        <w:rPr>
          <w:b/>
          <w:sz w:val="32"/>
          <w:u w:val="single"/>
          <w:lang w:val="en-CA"/>
        </w:rPr>
        <w:t>Stratigraphic section of the seismic data c</w:t>
      </w:r>
      <w:r w:rsidR="00F21A37">
        <w:rPr>
          <w:b/>
          <w:sz w:val="32"/>
          <w:u w:val="single"/>
          <w:lang w:val="en-CA"/>
        </w:rPr>
        <w:t>ollected in the north Beaufort S</w:t>
      </w:r>
      <w:r w:rsidRPr="00993929">
        <w:rPr>
          <w:b/>
          <w:sz w:val="32"/>
          <w:u w:val="single"/>
          <w:lang w:val="en-CA"/>
        </w:rPr>
        <w:t>ea</w:t>
      </w:r>
    </w:p>
    <w:p w:rsidR="00AA3B15" w:rsidRPr="001D3228" w:rsidRDefault="00993929" w:rsidP="00993929">
      <w:pPr>
        <w:rPr>
          <w:b/>
          <w:sz w:val="32"/>
          <w:u w:val="single"/>
          <w:lang w:val="en-CA"/>
        </w:rPr>
      </w:pPr>
      <w:r w:rsidRPr="001D3228">
        <w:rPr>
          <w:b/>
          <w:sz w:val="32"/>
          <w:u w:val="single"/>
          <w:lang w:val="en-CA"/>
        </w:rPr>
        <w:t xml:space="preserve">Introduction </w:t>
      </w:r>
    </w:p>
    <w:p w:rsidR="00993929" w:rsidRDefault="001D3228"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The Beaufort Sea is well known for the abundance of permafrost that are located as much onshore as offshore. As summarized in </w:t>
      </w:r>
      <w:proofErr w:type="spellStart"/>
      <w:r>
        <w:rPr>
          <w:rFonts w:eastAsia="TimesNewRomanPSMT" w:cstheme="minorHAnsi"/>
          <w:sz w:val="24"/>
          <w:szCs w:val="24"/>
          <w:lang w:val="en-CA"/>
        </w:rPr>
        <w:t>Grantz</w:t>
      </w:r>
      <w:proofErr w:type="spellEnd"/>
      <w:r>
        <w:rPr>
          <w:rFonts w:eastAsia="TimesNewRomanPSMT" w:cstheme="minorHAnsi"/>
          <w:sz w:val="24"/>
          <w:szCs w:val="24"/>
          <w:lang w:val="en-CA"/>
        </w:rPr>
        <w:t xml:space="preserve"> et al. (2011), the development of the Canada basin started with a rifting phase during the Cretaceous witch was follow by a phase of flooding by the south into the Mackenzie basin. </w:t>
      </w:r>
      <w:r w:rsidR="00E5457E">
        <w:rPr>
          <w:rFonts w:eastAsia="TimesNewRomanPSMT" w:cstheme="minorHAnsi"/>
          <w:sz w:val="24"/>
          <w:szCs w:val="24"/>
          <w:lang w:val="en-CA"/>
        </w:rPr>
        <w:t>During the beginning of the Eocene, tectonism in the region caused unconformity and sequence-bounded from the Mackenzie River. After that, West-East compression caused folding and thrusting in the Beaufort bed in the Mackenzie Valley region</w:t>
      </w:r>
      <w:r w:rsidR="00E5457E" w:rsidRPr="00E5457E">
        <w:rPr>
          <w:rFonts w:eastAsia="TimesNewRomanPSMT" w:cstheme="minorHAnsi"/>
          <w:sz w:val="24"/>
          <w:szCs w:val="24"/>
          <w:lang w:val="en-CA"/>
        </w:rPr>
        <w:t xml:space="preserve">. </w:t>
      </w:r>
      <w:r w:rsidR="00E5457E" w:rsidRPr="00821DA9">
        <w:rPr>
          <w:rFonts w:eastAsia="TimesNewRomanPSMT" w:cstheme="minorHAnsi"/>
          <w:sz w:val="24"/>
          <w:szCs w:val="24"/>
          <w:lang w:val="en-CA"/>
        </w:rPr>
        <w:t xml:space="preserve">A late Miocene unconformity is overlain by a thick, </w:t>
      </w:r>
      <w:proofErr w:type="spellStart"/>
      <w:r w:rsidR="00E5457E" w:rsidRPr="00821DA9">
        <w:rPr>
          <w:rFonts w:eastAsia="TimesNewRomanPSMT" w:cstheme="minorHAnsi"/>
          <w:sz w:val="24"/>
          <w:szCs w:val="24"/>
          <w:lang w:val="en-CA"/>
        </w:rPr>
        <w:t>prograding</w:t>
      </w:r>
      <w:proofErr w:type="spellEnd"/>
      <w:r w:rsidR="00E5457E" w:rsidRPr="00821DA9">
        <w:rPr>
          <w:rFonts w:eastAsia="TimesNewRomanPSMT" w:cstheme="minorHAnsi"/>
          <w:sz w:val="24"/>
          <w:szCs w:val="24"/>
          <w:lang w:val="en-CA"/>
        </w:rPr>
        <w:t xml:space="preserve"> sequence of </w:t>
      </w:r>
      <w:proofErr w:type="spellStart"/>
      <w:r w:rsidR="00E5457E" w:rsidRPr="00821DA9">
        <w:rPr>
          <w:rFonts w:eastAsia="TimesNewRomanPSMT" w:cstheme="minorHAnsi"/>
          <w:sz w:val="24"/>
          <w:szCs w:val="24"/>
          <w:lang w:val="en-CA"/>
        </w:rPr>
        <w:t>Plio</w:t>
      </w:r>
      <w:proofErr w:type="spellEnd"/>
      <w:r w:rsidR="00E5457E" w:rsidRPr="00821DA9">
        <w:rPr>
          <w:rFonts w:eastAsia="TimesNewRomanPSMT" w:cstheme="minorHAnsi"/>
          <w:sz w:val="24"/>
          <w:szCs w:val="24"/>
          <w:lang w:val="en-CA"/>
        </w:rPr>
        <w:t xml:space="preserve">-Pleistocene muds including deltaic bodies, shelf-edge facies and abundant mass failure. The stratigraphic units defined by Dixon et al. (1994) and Graves et al. (2010) include the </w:t>
      </w:r>
      <w:proofErr w:type="spellStart"/>
      <w:r w:rsidR="00E5457E" w:rsidRPr="00821DA9">
        <w:rPr>
          <w:rFonts w:eastAsia="TimesNewRomanPSMT" w:cstheme="minorHAnsi"/>
          <w:sz w:val="24"/>
          <w:szCs w:val="24"/>
          <w:lang w:val="en-CA"/>
        </w:rPr>
        <w:t>Kugmallit</w:t>
      </w:r>
      <w:proofErr w:type="spellEnd"/>
      <w:r w:rsidR="00E5457E" w:rsidRPr="00821DA9">
        <w:rPr>
          <w:rFonts w:eastAsia="TimesNewRomanPSMT" w:cstheme="minorHAnsi"/>
          <w:sz w:val="24"/>
          <w:szCs w:val="24"/>
          <w:lang w:val="en-CA"/>
        </w:rPr>
        <w:t xml:space="preserve"> Formation associated with the most recent pull-apart, the thick Mackenzie Bay (over the Miocene unconformity), followed by the equally thick </w:t>
      </w:r>
      <w:proofErr w:type="spellStart"/>
      <w:r w:rsidR="00E5457E" w:rsidRPr="00821DA9">
        <w:rPr>
          <w:rFonts w:eastAsia="TimesNewRomanPSMT" w:cstheme="minorHAnsi"/>
          <w:sz w:val="24"/>
          <w:szCs w:val="24"/>
          <w:lang w:val="en-CA"/>
        </w:rPr>
        <w:t>Akpak</w:t>
      </w:r>
      <w:proofErr w:type="spellEnd"/>
      <w:r w:rsidR="00E5457E" w:rsidRPr="00821DA9">
        <w:rPr>
          <w:rFonts w:eastAsia="TimesNewRomanPSMT" w:cstheme="minorHAnsi"/>
          <w:sz w:val="24"/>
          <w:szCs w:val="24"/>
          <w:lang w:val="en-CA"/>
        </w:rPr>
        <w:t xml:space="preserve"> Formation, and a Pliocene shelf-top wedge with thick and multiple-failed slope equivalents termed the </w:t>
      </w:r>
      <w:proofErr w:type="spellStart"/>
      <w:r w:rsidR="00E5457E" w:rsidRPr="00821DA9">
        <w:rPr>
          <w:rFonts w:eastAsia="TimesNewRomanPSMT" w:cstheme="minorHAnsi"/>
          <w:sz w:val="24"/>
          <w:szCs w:val="24"/>
          <w:lang w:val="en-CA"/>
        </w:rPr>
        <w:t>Iperk</w:t>
      </w:r>
      <w:proofErr w:type="spellEnd"/>
      <w:r w:rsidR="00E5457E" w:rsidRPr="00821DA9">
        <w:rPr>
          <w:rFonts w:eastAsia="TimesNewRomanPSMT" w:cstheme="minorHAnsi"/>
          <w:sz w:val="24"/>
          <w:szCs w:val="24"/>
          <w:lang w:val="en-CA"/>
        </w:rPr>
        <w:t xml:space="preserve"> Formation (Kang et al. 2017). </w:t>
      </w:r>
      <w:r w:rsidR="008C76D8">
        <w:rPr>
          <w:rFonts w:eastAsia="TimesNewRomanPSMT" w:cstheme="minorHAnsi"/>
          <w:sz w:val="24"/>
          <w:szCs w:val="24"/>
          <w:lang w:val="en-CA"/>
        </w:rPr>
        <w:t>However, those last formation has been parti</w:t>
      </w:r>
      <w:r w:rsidR="00E30E8E">
        <w:rPr>
          <w:rFonts w:eastAsia="TimesNewRomanPSMT" w:cstheme="minorHAnsi"/>
          <w:sz w:val="24"/>
          <w:szCs w:val="24"/>
          <w:lang w:val="en-CA"/>
        </w:rPr>
        <w:t>ally eroded by the glacier has</w:t>
      </w:r>
      <w:r w:rsidR="00821DA9">
        <w:rPr>
          <w:rFonts w:eastAsia="TimesNewRomanPSMT" w:cstheme="minorHAnsi"/>
          <w:sz w:val="24"/>
          <w:szCs w:val="24"/>
          <w:lang w:val="en-CA"/>
        </w:rPr>
        <w:t xml:space="preserve"> a deep evaluated at 300 meters. </w:t>
      </w:r>
      <w:r w:rsidR="00E30E8E">
        <w:rPr>
          <w:rFonts w:eastAsia="TimesNewRomanPSMT" w:cstheme="minorHAnsi"/>
          <w:sz w:val="24"/>
          <w:szCs w:val="24"/>
          <w:lang w:val="en-CA"/>
        </w:rPr>
        <w:t>That erosion is located in the Mackenzie Trough which was filled afterward (</w:t>
      </w:r>
      <w:proofErr w:type="spellStart"/>
      <w:r w:rsidR="00E30E8E">
        <w:rPr>
          <w:rFonts w:eastAsia="TimesNewRomanPSMT" w:cstheme="minorHAnsi"/>
          <w:sz w:val="24"/>
          <w:szCs w:val="24"/>
          <w:lang w:val="en-CA"/>
        </w:rPr>
        <w:t>Batchelor</w:t>
      </w:r>
      <w:proofErr w:type="spellEnd"/>
      <w:r w:rsidR="00E30E8E">
        <w:rPr>
          <w:rFonts w:eastAsia="TimesNewRomanPSMT" w:cstheme="minorHAnsi"/>
          <w:sz w:val="24"/>
          <w:szCs w:val="24"/>
          <w:lang w:val="en-CA"/>
        </w:rPr>
        <w:t xml:space="preserve"> et al. 2013). </w:t>
      </w:r>
      <w:r w:rsidR="00821DA9">
        <w:rPr>
          <w:rFonts w:eastAsia="TimesNewRomanPSMT" w:cstheme="minorHAnsi"/>
          <w:sz w:val="24"/>
          <w:szCs w:val="24"/>
          <w:lang w:val="en-CA"/>
        </w:rPr>
        <w:t xml:space="preserve">During the glacier period of the Neogene and the Quaternary, the Mackenzie trough was filled with fine-grained of </w:t>
      </w:r>
      <w:proofErr w:type="spellStart"/>
      <w:r w:rsidR="00821DA9">
        <w:rPr>
          <w:rFonts w:eastAsia="TimesNewRomanPSMT" w:cstheme="minorHAnsi"/>
          <w:sz w:val="24"/>
          <w:szCs w:val="24"/>
          <w:lang w:val="en-CA"/>
        </w:rPr>
        <w:t>fluvio</w:t>
      </w:r>
      <w:proofErr w:type="spellEnd"/>
      <w:r w:rsidR="00821DA9">
        <w:rPr>
          <w:rFonts w:eastAsia="TimesNewRomanPSMT" w:cstheme="minorHAnsi"/>
          <w:sz w:val="24"/>
          <w:szCs w:val="24"/>
          <w:lang w:val="en-CA"/>
        </w:rPr>
        <w:t xml:space="preserve">-deltaic sediments. Later in the Quaternary, periods of Tills last deposed on the Beaufort Sea shelf at different times. </w:t>
      </w:r>
      <w:r w:rsidR="00E30E8E">
        <w:rPr>
          <w:rFonts w:eastAsia="TimesNewRomanPSMT" w:cstheme="minorHAnsi"/>
          <w:sz w:val="24"/>
          <w:szCs w:val="24"/>
          <w:lang w:val="en-CA"/>
        </w:rPr>
        <w:t>This unique geological artic formation was found some years ago and showed the connected permafrost in that region</w:t>
      </w:r>
      <w:r w:rsidR="00821DA9">
        <w:rPr>
          <w:rFonts w:eastAsia="TimesNewRomanPSMT" w:cstheme="minorHAnsi"/>
          <w:sz w:val="24"/>
          <w:szCs w:val="24"/>
          <w:lang w:val="en-CA"/>
        </w:rPr>
        <w:t xml:space="preserve"> (</w:t>
      </w:r>
      <w:proofErr w:type="spellStart"/>
      <w:r w:rsidR="00821DA9">
        <w:rPr>
          <w:rFonts w:eastAsia="TimesNewRomanPSMT" w:cstheme="minorHAnsi"/>
          <w:sz w:val="24"/>
          <w:szCs w:val="24"/>
          <w:lang w:val="en-CA"/>
        </w:rPr>
        <w:t>Batchelor</w:t>
      </w:r>
      <w:proofErr w:type="spellEnd"/>
      <w:r w:rsidR="00821DA9">
        <w:rPr>
          <w:rFonts w:eastAsia="TimesNewRomanPSMT" w:cstheme="minorHAnsi"/>
          <w:sz w:val="24"/>
          <w:szCs w:val="24"/>
          <w:lang w:val="en-CA"/>
        </w:rPr>
        <w:t xml:space="preserve"> et al., 2013)</w:t>
      </w:r>
      <w:r w:rsidR="00E30E8E">
        <w:rPr>
          <w:rFonts w:eastAsia="TimesNewRomanPSMT" w:cstheme="minorHAnsi"/>
          <w:sz w:val="24"/>
          <w:szCs w:val="24"/>
          <w:lang w:val="en-CA"/>
        </w:rPr>
        <w:t>. Due to a lack of information and different challenges, this region was not study in the past until now. These studies have been done recently with the Geological Survey of Canada (</w:t>
      </w:r>
      <w:proofErr w:type="spellStart"/>
      <w:r w:rsidR="00E30E8E">
        <w:rPr>
          <w:rFonts w:eastAsia="TimesNewRomanPSMT" w:cstheme="minorHAnsi"/>
          <w:sz w:val="24"/>
          <w:szCs w:val="24"/>
          <w:lang w:val="en-CA"/>
        </w:rPr>
        <w:t>Jin</w:t>
      </w:r>
      <w:proofErr w:type="spellEnd"/>
      <w:r w:rsidR="00E30E8E">
        <w:rPr>
          <w:rFonts w:eastAsia="TimesNewRomanPSMT" w:cstheme="minorHAnsi"/>
          <w:sz w:val="24"/>
          <w:szCs w:val="24"/>
          <w:lang w:val="en-CA"/>
        </w:rPr>
        <w:t xml:space="preserve"> et al. 2017) to understand the</w:t>
      </w:r>
      <w:r w:rsidR="007F48BB">
        <w:rPr>
          <w:rFonts w:eastAsia="TimesNewRomanPSMT" w:cstheme="minorHAnsi"/>
          <w:sz w:val="24"/>
          <w:szCs w:val="24"/>
          <w:lang w:val="en-CA"/>
        </w:rPr>
        <w:t xml:space="preserve"> offshore</w:t>
      </w:r>
      <w:r w:rsidR="00E30E8E">
        <w:rPr>
          <w:rFonts w:eastAsia="TimesNewRomanPSMT" w:cstheme="minorHAnsi"/>
          <w:sz w:val="24"/>
          <w:szCs w:val="24"/>
          <w:lang w:val="en-CA"/>
        </w:rPr>
        <w:t xml:space="preserve"> permafrost </w:t>
      </w:r>
      <w:r w:rsidR="007F48BB">
        <w:rPr>
          <w:rFonts w:eastAsia="TimesNewRomanPSMT" w:cstheme="minorHAnsi"/>
          <w:sz w:val="24"/>
          <w:szCs w:val="24"/>
          <w:lang w:val="en-CA"/>
        </w:rPr>
        <w:t>distribution in the Beaufort Sea especially in the Mackenzie Trough</w:t>
      </w:r>
      <w:r w:rsidR="00550689">
        <w:rPr>
          <w:rFonts w:eastAsia="TimesNewRomanPSMT" w:cstheme="minorHAnsi"/>
          <w:sz w:val="24"/>
          <w:szCs w:val="24"/>
          <w:lang w:val="en-CA"/>
        </w:rPr>
        <w:t>.</w:t>
      </w:r>
      <w:r w:rsidR="007F48BB">
        <w:rPr>
          <w:rFonts w:eastAsia="TimesNewRomanPSMT" w:cstheme="minorHAnsi"/>
          <w:sz w:val="24"/>
          <w:szCs w:val="24"/>
          <w:lang w:val="en-CA"/>
        </w:rPr>
        <w:t xml:space="preserve"> </w:t>
      </w:r>
    </w:p>
    <w:p w:rsidR="00821DA9" w:rsidRDefault="00821DA9" w:rsidP="00821DA9">
      <w:pPr>
        <w:autoSpaceDE w:val="0"/>
        <w:autoSpaceDN w:val="0"/>
        <w:adjustRightInd w:val="0"/>
        <w:spacing w:after="0" w:line="312" w:lineRule="auto"/>
        <w:ind w:firstLine="709"/>
        <w:jc w:val="both"/>
        <w:rPr>
          <w:rFonts w:eastAsia="TimesNewRomanPSMT" w:cstheme="minorHAnsi"/>
          <w:sz w:val="24"/>
          <w:szCs w:val="24"/>
          <w:lang w:val="en-CA"/>
        </w:rPr>
      </w:pPr>
    </w:p>
    <w:p w:rsidR="00821DA9" w:rsidRDefault="00777CFD" w:rsidP="00821DA9">
      <w:pPr>
        <w:autoSpaceDE w:val="0"/>
        <w:autoSpaceDN w:val="0"/>
        <w:adjustRightInd w:val="0"/>
        <w:spacing w:after="0" w:line="312" w:lineRule="auto"/>
        <w:ind w:firstLine="709"/>
        <w:jc w:val="both"/>
        <w:rPr>
          <w:rFonts w:eastAsia="TimesNewRomanPSMT" w:cstheme="minorHAnsi"/>
          <w:sz w:val="24"/>
          <w:szCs w:val="24"/>
          <w:lang w:val="en-CA"/>
        </w:rPr>
      </w:pPr>
      <w:r>
        <w:rPr>
          <w:rFonts w:eastAsia="TimesNewRomanPSMT" w:cstheme="minorHAnsi"/>
          <w:sz w:val="24"/>
          <w:szCs w:val="24"/>
          <w:lang w:val="en-CA"/>
        </w:rPr>
        <w:t xml:space="preserve">As it’s said before, the shelf of the Beaufort Sea is mainly fills with glacial deposit who were deposed 12 to 30 thousand years ago. Those types of sediments are known to be very chaotic when there are characterises with seismic </w:t>
      </w:r>
      <w:proofErr w:type="spellStart"/>
      <w:r>
        <w:rPr>
          <w:rFonts w:eastAsia="TimesNewRomanPSMT" w:cstheme="minorHAnsi"/>
          <w:sz w:val="24"/>
          <w:szCs w:val="24"/>
          <w:lang w:val="en-CA"/>
        </w:rPr>
        <w:t>reflexion</w:t>
      </w:r>
      <w:proofErr w:type="spellEnd"/>
      <w:r>
        <w:rPr>
          <w:rFonts w:eastAsia="TimesNewRomanPSMT" w:cstheme="minorHAnsi"/>
          <w:sz w:val="24"/>
          <w:szCs w:val="24"/>
          <w:lang w:val="en-CA"/>
        </w:rPr>
        <w:t>. As it’s showed in Bachelor et al., 2013, those chaotic structures can be represented as melting water and a large variation o</w:t>
      </w:r>
      <w:r w:rsidR="00550689">
        <w:rPr>
          <w:rFonts w:eastAsia="TimesNewRomanPSMT" w:cstheme="minorHAnsi"/>
          <w:sz w:val="24"/>
          <w:szCs w:val="24"/>
          <w:lang w:val="en-CA"/>
        </w:rPr>
        <w:t xml:space="preserve">f the topography into the till. Furthermore, there is around five types of </w:t>
      </w:r>
      <w:r w:rsidR="00550689">
        <w:rPr>
          <w:rFonts w:eastAsia="TimesNewRomanPSMT" w:cstheme="minorHAnsi"/>
          <w:sz w:val="24"/>
          <w:szCs w:val="24"/>
          <w:lang w:val="en-CA"/>
        </w:rPr>
        <w:lastRenderedPageBreak/>
        <w:t xml:space="preserve">tills into the shelf of the Beaufort Sea and every single tills has different structures and different reaction with the seismic </w:t>
      </w:r>
      <w:proofErr w:type="spellStart"/>
      <w:r w:rsidR="00550689">
        <w:rPr>
          <w:rFonts w:eastAsia="TimesNewRomanPSMT" w:cstheme="minorHAnsi"/>
          <w:sz w:val="24"/>
          <w:szCs w:val="24"/>
          <w:lang w:val="en-CA"/>
        </w:rPr>
        <w:t>reflexion</w:t>
      </w:r>
      <w:proofErr w:type="spellEnd"/>
      <w:r w:rsidR="00550689">
        <w:rPr>
          <w:rFonts w:eastAsia="TimesNewRomanPSMT" w:cstheme="minorHAnsi"/>
          <w:sz w:val="24"/>
          <w:szCs w:val="24"/>
          <w:lang w:val="en-CA"/>
        </w:rPr>
        <w:t xml:space="preserve"> (</w:t>
      </w:r>
      <w:proofErr w:type="spellStart"/>
      <w:r w:rsidR="00550689">
        <w:rPr>
          <w:rFonts w:eastAsia="TimesNewRomanPSMT" w:cstheme="minorHAnsi"/>
          <w:sz w:val="24"/>
          <w:szCs w:val="24"/>
          <w:lang w:val="en-CA"/>
        </w:rPr>
        <w:t>Batchelor</w:t>
      </w:r>
      <w:proofErr w:type="spellEnd"/>
      <w:r w:rsidR="00550689">
        <w:rPr>
          <w:rFonts w:eastAsia="TimesNewRomanPSMT" w:cstheme="minorHAnsi"/>
          <w:sz w:val="24"/>
          <w:szCs w:val="24"/>
          <w:lang w:val="en-CA"/>
        </w:rPr>
        <w:t xml:space="preserve"> et al., 2013). These tills will be show on the stratigraphy section that will be in this study. </w:t>
      </w:r>
      <w:r w:rsidR="00F21A37">
        <w:rPr>
          <w:rFonts w:eastAsia="TimesNewRomanPSMT" w:cstheme="minorHAnsi"/>
          <w:sz w:val="24"/>
          <w:szCs w:val="24"/>
          <w:lang w:val="en-CA"/>
        </w:rPr>
        <w:t xml:space="preserve">However, those stratigraphy are unique for the region of the Mackenzie Trough. </w:t>
      </w:r>
    </w:p>
    <w:p w:rsidR="00F21A37" w:rsidRDefault="00F21A37" w:rsidP="00D161E0">
      <w:pPr>
        <w:autoSpaceDE w:val="0"/>
        <w:autoSpaceDN w:val="0"/>
        <w:adjustRightInd w:val="0"/>
        <w:spacing w:after="0" w:line="312" w:lineRule="auto"/>
        <w:ind w:firstLine="709"/>
        <w:jc w:val="both"/>
        <w:rPr>
          <w:rFonts w:eastAsia="TimesNewRomanPSMT" w:cstheme="minorHAnsi"/>
          <w:sz w:val="24"/>
          <w:szCs w:val="24"/>
          <w:lang w:val="en-CA"/>
        </w:rPr>
      </w:pPr>
    </w:p>
    <w:p w:rsidR="00F21A37" w:rsidRDefault="00F21A37" w:rsidP="00D161E0">
      <w:pPr>
        <w:autoSpaceDE w:val="0"/>
        <w:autoSpaceDN w:val="0"/>
        <w:adjustRightInd w:val="0"/>
        <w:spacing w:after="0" w:line="312" w:lineRule="auto"/>
        <w:jc w:val="both"/>
        <w:rPr>
          <w:rFonts w:cstheme="minorHAnsi"/>
          <w:color w:val="231F20"/>
          <w:sz w:val="24"/>
          <w:szCs w:val="18"/>
          <w:lang w:val="en-CA"/>
        </w:rPr>
      </w:pPr>
      <w:r>
        <w:rPr>
          <w:rFonts w:eastAsia="TimesNewRomanPSMT" w:cstheme="minorHAnsi"/>
          <w:sz w:val="24"/>
          <w:szCs w:val="24"/>
          <w:lang w:val="en-CA"/>
        </w:rPr>
        <w:t xml:space="preserve">As now the geology of the Mackenzie Trough has been quickly summarized, it is important to have a look at the geology in the Beaufort Sea. This report will </w:t>
      </w:r>
      <w:r w:rsidR="003B7C6C">
        <w:rPr>
          <w:rFonts w:eastAsia="TimesNewRomanPSMT" w:cstheme="minorHAnsi"/>
          <w:sz w:val="24"/>
          <w:szCs w:val="24"/>
          <w:lang w:val="en-CA"/>
        </w:rPr>
        <w:t xml:space="preserve">analyse the data of </w:t>
      </w:r>
      <w:proofErr w:type="spellStart"/>
      <w:r w:rsidR="003B7C6C">
        <w:rPr>
          <w:rFonts w:eastAsia="TimesNewRomanPSMT" w:cstheme="minorHAnsi"/>
          <w:sz w:val="24"/>
          <w:szCs w:val="24"/>
          <w:lang w:val="en-CA"/>
        </w:rPr>
        <w:t>Jin</w:t>
      </w:r>
      <w:proofErr w:type="spellEnd"/>
      <w:r w:rsidR="003B7C6C">
        <w:rPr>
          <w:rFonts w:eastAsia="TimesNewRomanPSMT" w:cstheme="minorHAnsi"/>
          <w:sz w:val="24"/>
          <w:szCs w:val="24"/>
          <w:lang w:val="en-CA"/>
        </w:rPr>
        <w:t xml:space="preserve"> et al., 2017 to do a stratigraphy section of the shelf of the Beaufort Sea. In the previous report of the Geological Survey of Canada, the experts did multiple works with geophysics, geothermal and taking sample directly on the sea to analyse the shelf. It is important to consider the influence of the temperature, the salinity in the permafrost, the saturation, the percentage of ice into the permafrost and the core of the grains in the shelf. All these factors have an influence about how the P-wave will </w:t>
      </w:r>
      <w:r w:rsidR="005879F5">
        <w:rPr>
          <w:rFonts w:eastAsia="TimesNewRomanPSMT" w:cstheme="minorHAnsi"/>
          <w:sz w:val="24"/>
          <w:szCs w:val="24"/>
          <w:lang w:val="en-CA"/>
        </w:rPr>
        <w:t>reflec</w:t>
      </w:r>
      <w:r w:rsidR="00D23D2D">
        <w:rPr>
          <w:rFonts w:eastAsia="TimesNewRomanPSMT" w:cstheme="minorHAnsi"/>
          <w:sz w:val="24"/>
          <w:szCs w:val="24"/>
          <w:lang w:val="en-CA"/>
        </w:rPr>
        <w:t>t on the shelf (Dou et al., 2016</w:t>
      </w:r>
      <w:r w:rsidR="005879F5">
        <w:rPr>
          <w:rFonts w:eastAsia="TimesNewRomanPSMT" w:cstheme="minorHAnsi"/>
          <w:sz w:val="24"/>
          <w:szCs w:val="24"/>
          <w:lang w:val="en-CA"/>
        </w:rPr>
        <w:t xml:space="preserve">). </w:t>
      </w:r>
      <w:r w:rsidR="00D23D2D">
        <w:rPr>
          <w:rFonts w:eastAsia="TimesNewRomanPSMT" w:cstheme="minorHAnsi"/>
          <w:sz w:val="24"/>
          <w:szCs w:val="24"/>
          <w:lang w:val="en-CA"/>
        </w:rPr>
        <w:t xml:space="preserve">Thus, Dou et al., 2016 showed that when the salinity of the permafrost shelf is higher, the capacity of the soil to maintain the ice pore is weaker. That characteristic influence the P-wave that pass through the permafrost when there is thaw in the soil. </w:t>
      </w:r>
      <w:r w:rsidR="00EF3465">
        <w:rPr>
          <w:rFonts w:eastAsia="TimesNewRomanPSMT" w:cstheme="minorHAnsi"/>
          <w:sz w:val="24"/>
          <w:szCs w:val="24"/>
          <w:lang w:val="en-CA"/>
        </w:rPr>
        <w:t xml:space="preserve">In this same report, Dou et al., 2016 showed the influence of the temperature in the soil with different salinity versus the velocity of the P-waves. Thus, the P-waves velocities </w:t>
      </w:r>
      <w:r w:rsidR="00BC7B50">
        <w:rPr>
          <w:rFonts w:eastAsia="TimesNewRomanPSMT" w:cstheme="minorHAnsi"/>
          <w:sz w:val="24"/>
          <w:szCs w:val="24"/>
          <w:lang w:val="en-CA"/>
        </w:rPr>
        <w:t xml:space="preserve">dropped faster with thaw when the salinity is higher. Otherwise, when the permafrost contain less salinity, the P-wave tends to be higher during the thaw. </w:t>
      </w:r>
      <w:r w:rsidR="00D161E0">
        <w:rPr>
          <w:rFonts w:eastAsia="TimesNewRomanPSMT" w:cstheme="minorHAnsi"/>
          <w:sz w:val="24"/>
          <w:szCs w:val="24"/>
          <w:lang w:val="en-CA"/>
        </w:rPr>
        <w:t xml:space="preserve">In the area of the Beaufort Sea, the thickness of the permafrost has a range from 130 m to 650 </w:t>
      </w:r>
      <w:r w:rsidR="00D161E0" w:rsidRPr="00D161E0">
        <w:rPr>
          <w:rFonts w:eastAsia="TimesNewRomanPSMT" w:cstheme="minorHAnsi"/>
          <w:sz w:val="24"/>
          <w:szCs w:val="24"/>
          <w:lang w:val="en-CA"/>
        </w:rPr>
        <w:t xml:space="preserve">m </w:t>
      </w:r>
      <w:r w:rsidR="00D161E0" w:rsidRPr="00D161E0">
        <w:rPr>
          <w:rFonts w:cstheme="minorHAnsi"/>
          <w:color w:val="231F20"/>
          <w:sz w:val="24"/>
          <w:szCs w:val="18"/>
          <w:lang w:val="en-CA"/>
        </w:rPr>
        <w:t>[</w:t>
      </w:r>
      <w:proofErr w:type="spellStart"/>
      <w:r w:rsidR="00D161E0" w:rsidRPr="00D161E0">
        <w:rPr>
          <w:rFonts w:cstheme="minorHAnsi"/>
          <w:color w:val="231F20"/>
          <w:sz w:val="24"/>
          <w:szCs w:val="18"/>
          <w:lang w:val="en-CA"/>
        </w:rPr>
        <w:t>Collett</w:t>
      </w:r>
      <w:proofErr w:type="spellEnd"/>
      <w:r w:rsidR="00D161E0" w:rsidRPr="00D161E0">
        <w:rPr>
          <w:rFonts w:cstheme="minorHAnsi"/>
          <w:color w:val="231F20"/>
          <w:sz w:val="24"/>
          <w:szCs w:val="18"/>
          <w:lang w:val="en-CA"/>
        </w:rPr>
        <w:t xml:space="preserve"> et al</w:t>
      </w:r>
      <w:r w:rsidR="00D161E0" w:rsidRPr="00D161E0">
        <w:rPr>
          <w:rFonts w:cstheme="minorHAnsi"/>
          <w:color w:val="231F20"/>
          <w:sz w:val="24"/>
          <w:szCs w:val="18"/>
          <w:lang w:val="en-CA"/>
        </w:rPr>
        <w:t xml:space="preserve">., 1989; </w:t>
      </w:r>
      <w:r w:rsidR="00D161E0" w:rsidRPr="00D161E0">
        <w:rPr>
          <w:rFonts w:cstheme="minorHAnsi"/>
          <w:color w:val="231F20"/>
          <w:sz w:val="24"/>
          <w:szCs w:val="18"/>
          <w:lang w:val="en-CA"/>
        </w:rPr>
        <w:t>Osterkamp and Payne, 1981]</w:t>
      </w:r>
      <w:r w:rsidR="00D161E0" w:rsidRPr="00D161E0">
        <w:rPr>
          <w:rFonts w:cstheme="minorHAnsi"/>
          <w:color w:val="231F20"/>
          <w:sz w:val="24"/>
          <w:szCs w:val="18"/>
          <w:lang w:val="en-CA"/>
        </w:rPr>
        <w:t xml:space="preserve">. </w:t>
      </w:r>
      <w:r w:rsidR="00171397">
        <w:rPr>
          <w:rFonts w:cstheme="minorHAnsi"/>
          <w:color w:val="231F20"/>
          <w:sz w:val="24"/>
          <w:szCs w:val="18"/>
          <w:lang w:val="en-CA"/>
        </w:rPr>
        <w:t>The P-wave of those coarse-grained sediments change with the percentage of ice in the soil. Thus, ice-bonded sediment has a velocity range from 2300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to 5000ms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and unfrozen sediment from 1700 to 1900 ms</w:t>
      </w:r>
      <w:r w:rsidR="00171397">
        <w:rPr>
          <w:rFonts w:cstheme="minorHAnsi"/>
          <w:color w:val="231F20"/>
          <w:sz w:val="24"/>
          <w:szCs w:val="18"/>
          <w:vertAlign w:val="superscript"/>
          <w:lang w:val="en-CA"/>
        </w:rPr>
        <w:t>-1</w:t>
      </w:r>
      <w:r w:rsidR="00171397">
        <w:rPr>
          <w:rFonts w:cstheme="minorHAnsi"/>
          <w:color w:val="231F20"/>
          <w:sz w:val="24"/>
          <w:szCs w:val="18"/>
          <w:lang w:val="en-CA"/>
        </w:rPr>
        <w:t xml:space="preserve"> (Brothers et al., 2016). </w:t>
      </w:r>
      <w:r w:rsidR="003E1BC6">
        <w:rPr>
          <w:rFonts w:cstheme="minorHAnsi"/>
          <w:color w:val="231F20"/>
          <w:sz w:val="24"/>
          <w:szCs w:val="18"/>
          <w:lang w:val="en-CA"/>
        </w:rPr>
        <w:t xml:space="preserve">In this same report, Brothers et al., 2016 showed that the higher velocity are onshore where there is an abundance of permafrost while the offshore permafrost has lower velocity. However, there is no straight line that define the lack of permafrost offshore. There is some continuity of offshore permafrost located NE of the Mackenzie Delta (Brothers et al., 2016). </w:t>
      </w:r>
      <w:r w:rsidR="003C1495">
        <w:rPr>
          <w:rFonts w:cstheme="minorHAnsi"/>
          <w:color w:val="231F20"/>
          <w:sz w:val="24"/>
          <w:szCs w:val="18"/>
          <w:lang w:val="en-CA"/>
        </w:rPr>
        <w:t xml:space="preserve">Thus, the shelf of the Beaufort Sea is not only made with permafrost, there is also others geological formation as it showed higher in this report. </w:t>
      </w:r>
    </w:p>
    <w:p w:rsidR="003C1495" w:rsidRDefault="003C1495" w:rsidP="00D161E0">
      <w:pPr>
        <w:autoSpaceDE w:val="0"/>
        <w:autoSpaceDN w:val="0"/>
        <w:adjustRightInd w:val="0"/>
        <w:spacing w:after="0" w:line="312" w:lineRule="auto"/>
        <w:jc w:val="both"/>
        <w:rPr>
          <w:rFonts w:cstheme="minorHAnsi"/>
          <w:color w:val="231F20"/>
          <w:sz w:val="24"/>
          <w:szCs w:val="18"/>
          <w:lang w:val="en-CA"/>
        </w:rPr>
      </w:pPr>
    </w:p>
    <w:p w:rsidR="003C1495" w:rsidRPr="00D161E0" w:rsidRDefault="003C1495" w:rsidP="00D161E0">
      <w:pPr>
        <w:autoSpaceDE w:val="0"/>
        <w:autoSpaceDN w:val="0"/>
        <w:adjustRightInd w:val="0"/>
        <w:spacing w:after="0" w:line="312" w:lineRule="auto"/>
        <w:jc w:val="both"/>
        <w:rPr>
          <w:rFonts w:cstheme="minorHAnsi"/>
          <w:color w:val="231F20"/>
          <w:szCs w:val="18"/>
          <w:lang w:val="en-CA"/>
        </w:rPr>
      </w:pPr>
      <w:r>
        <w:rPr>
          <w:rFonts w:cstheme="minorHAnsi"/>
          <w:color w:val="231F20"/>
          <w:sz w:val="24"/>
          <w:szCs w:val="18"/>
          <w:lang w:val="en-CA"/>
        </w:rPr>
        <w:t xml:space="preserve">Methane and carbon dioxide can be an important factor when permafrost is mapped with seismic velocity because of the gas trap that show a variation in the P-wave behaviour. </w:t>
      </w:r>
      <w:bookmarkStart w:id="0" w:name="_GoBack"/>
      <w:bookmarkEnd w:id="0"/>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Default="00821DA9" w:rsidP="00E30E8E">
      <w:pPr>
        <w:autoSpaceDE w:val="0"/>
        <w:autoSpaceDN w:val="0"/>
        <w:adjustRightInd w:val="0"/>
        <w:spacing w:after="0" w:line="240" w:lineRule="auto"/>
        <w:jc w:val="both"/>
        <w:rPr>
          <w:rFonts w:eastAsia="TimesNewRomanPSMT" w:cstheme="minorHAnsi"/>
          <w:sz w:val="24"/>
          <w:szCs w:val="24"/>
          <w:lang w:val="en-CA"/>
        </w:rPr>
      </w:pPr>
    </w:p>
    <w:p w:rsidR="00821DA9" w:rsidRPr="008C76D8" w:rsidRDefault="00821DA9" w:rsidP="00E30E8E">
      <w:pPr>
        <w:autoSpaceDE w:val="0"/>
        <w:autoSpaceDN w:val="0"/>
        <w:adjustRightInd w:val="0"/>
        <w:spacing w:after="0" w:line="240" w:lineRule="auto"/>
        <w:jc w:val="both"/>
        <w:rPr>
          <w:rFonts w:eastAsia="TimesNewRomanPSMT" w:cstheme="minorHAnsi"/>
          <w:sz w:val="24"/>
          <w:szCs w:val="24"/>
          <w:lang w:val="en-CA"/>
        </w:rPr>
      </w:pPr>
    </w:p>
    <w:sectPr w:rsidR="00821DA9" w:rsidRPr="008C76D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9"/>
    <w:rsid w:val="00142BFB"/>
    <w:rsid w:val="00171397"/>
    <w:rsid w:val="001D3228"/>
    <w:rsid w:val="003B7C6C"/>
    <w:rsid w:val="003C1495"/>
    <w:rsid w:val="003E1BC6"/>
    <w:rsid w:val="004B17C9"/>
    <w:rsid w:val="004F13C2"/>
    <w:rsid w:val="00550689"/>
    <w:rsid w:val="005879F5"/>
    <w:rsid w:val="00777CFD"/>
    <w:rsid w:val="007F48BB"/>
    <w:rsid w:val="00821DA9"/>
    <w:rsid w:val="008C76D8"/>
    <w:rsid w:val="00993929"/>
    <w:rsid w:val="00AA3B15"/>
    <w:rsid w:val="00BC7B50"/>
    <w:rsid w:val="00D1159B"/>
    <w:rsid w:val="00D161E0"/>
    <w:rsid w:val="00D23D2D"/>
    <w:rsid w:val="00E30E8E"/>
    <w:rsid w:val="00E5457E"/>
    <w:rsid w:val="00EB3379"/>
    <w:rsid w:val="00EF1BA9"/>
    <w:rsid w:val="00EF3465"/>
    <w:rsid w:val="00F21A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CA220-0FBD-490E-9DC8-38CC648E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FB95A-068E-4796-BFB8-11E798F8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4454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Pelletier</dc:creator>
  <cp:keywords/>
  <dc:description/>
  <cp:lastModifiedBy>Luc Pelletier</cp:lastModifiedBy>
  <cp:revision>2</cp:revision>
  <dcterms:created xsi:type="dcterms:W3CDTF">2018-10-15T15:34:00Z</dcterms:created>
  <dcterms:modified xsi:type="dcterms:W3CDTF">2018-10-15T15:34:00Z</dcterms:modified>
</cp:coreProperties>
</file>